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D36B8" w14:textId="77777777" w:rsidR="004137BC" w:rsidRDefault="007E7F8B" w:rsidP="00FA7AC4">
      <w:pPr>
        <w:pStyle w:val="Titre1"/>
        <w:jc w:val="both"/>
      </w:pPr>
      <w:r>
        <w:t>Compte rendu réunion du lundi 18 mai 2015</w:t>
      </w:r>
    </w:p>
    <w:p w14:paraId="30F91BFE" w14:textId="77777777" w:rsidR="00170700" w:rsidRPr="00170700" w:rsidRDefault="00170700" w:rsidP="00170700"/>
    <w:p w14:paraId="5FB3AF5F" w14:textId="77777777" w:rsidR="004137BC" w:rsidRDefault="004137BC" w:rsidP="00FA7AC4">
      <w:pPr>
        <w:jc w:val="both"/>
      </w:pPr>
      <w:bookmarkStart w:id="0" w:name="_GoBack"/>
    </w:p>
    <w:bookmarkEnd w:id="0"/>
    <w:p w14:paraId="0B5BB006" w14:textId="77777777" w:rsidR="004137BC" w:rsidRDefault="007E7F8B" w:rsidP="00FA7AC4">
      <w:pPr>
        <w:jc w:val="both"/>
      </w:pPr>
      <w:r>
        <w:tab/>
        <w:t xml:space="preserve">Nathalie </w:t>
      </w:r>
      <w:proofErr w:type="spellStart"/>
      <w:r>
        <w:t>Garbolino</w:t>
      </w:r>
      <w:proofErr w:type="spellEnd"/>
      <w:r>
        <w:t xml:space="preserve"> et Claude </w:t>
      </w:r>
      <w:proofErr w:type="spellStart"/>
      <w:r>
        <w:t>Chavanon</w:t>
      </w:r>
      <w:proofErr w:type="spellEnd"/>
      <w:r>
        <w:t xml:space="preserve"> se sont présentées </w:t>
      </w:r>
      <w:r w:rsidR="00FA7AC4">
        <w:t xml:space="preserve">et </w:t>
      </w:r>
      <w:r>
        <w:t>ont fait une introduct</w:t>
      </w:r>
      <w:r w:rsidR="00FA7AC4">
        <w:t xml:space="preserve">ion sur </w:t>
      </w:r>
      <w:r w:rsidR="00312A37">
        <w:t>les différentes catégories de malvoyance définit par l’OMS</w:t>
      </w:r>
      <w:r>
        <w:t>. Elle</w:t>
      </w:r>
      <w:r w:rsidR="00FA7AC4">
        <w:t>s</w:t>
      </w:r>
      <w:r>
        <w:t xml:space="preserve"> ont ensuite </w:t>
      </w:r>
      <w:r w:rsidR="00C26CF3">
        <w:t xml:space="preserve">décliné les exigences fonctionnelles attendues </w:t>
      </w:r>
      <w:r w:rsidR="00753182">
        <w:t>pour</w:t>
      </w:r>
      <w:r w:rsidR="00C26CF3">
        <w:t xml:space="preserve"> le simulateur de basse vision</w:t>
      </w:r>
      <w:r>
        <w:t>.</w:t>
      </w:r>
    </w:p>
    <w:p w14:paraId="577C87DB" w14:textId="77777777" w:rsidR="00521121" w:rsidRDefault="007E7F8B">
      <w:pPr>
        <w:jc w:val="both"/>
      </w:pPr>
      <w:r>
        <w:tab/>
      </w:r>
      <w:r w:rsidR="00312A37">
        <w:t xml:space="preserve">Lucas a présenté un </w:t>
      </w:r>
      <w:r w:rsidR="00753182">
        <w:t xml:space="preserve">premier prototype </w:t>
      </w:r>
      <w:r w:rsidR="00312A37">
        <w:t xml:space="preserve"> qui</w:t>
      </w:r>
      <w:r w:rsidR="00753182">
        <w:t xml:space="preserve"> semble en adéquation avec leur besoin</w:t>
      </w:r>
      <w:r w:rsidR="00312A37">
        <w:t xml:space="preserve"> (cf. le </w:t>
      </w:r>
      <w:proofErr w:type="spellStart"/>
      <w:r w:rsidR="00312A37">
        <w:t>pdf</w:t>
      </w:r>
      <w:proofErr w:type="spellEnd"/>
      <w:r w:rsidR="00312A37">
        <w:t xml:space="preserve"> attaché à ce mail)</w:t>
      </w:r>
      <w:r w:rsidR="00753182">
        <w:t>.</w:t>
      </w:r>
    </w:p>
    <w:p w14:paraId="5F74C6CE" w14:textId="77777777" w:rsidR="00753182" w:rsidRDefault="00521121" w:rsidP="00FA6851">
      <w:pPr>
        <w:ind w:firstLine="708"/>
        <w:jc w:val="both"/>
      </w:pPr>
      <w:r>
        <w:t>De façon très schématique, l’outil permettra d’importer une image sur laquelle les utilisateurs appliqueront un ensemble de paramètres afin de simuler au mieux la vision altérée d’un sujet.</w:t>
      </w:r>
    </w:p>
    <w:p w14:paraId="1DFBBC68" w14:textId="77777777" w:rsidR="00753182" w:rsidRDefault="00C26CF3" w:rsidP="00FA7AC4">
      <w:pPr>
        <w:jc w:val="both"/>
      </w:pPr>
      <w:r>
        <w:tab/>
      </w:r>
      <w:r w:rsidR="00521121">
        <w:t>La suite de la réunion a permis de préciser</w:t>
      </w:r>
      <w:r w:rsidR="00753182">
        <w:t xml:space="preserve"> l’ensemble des paramètres qui seront </w:t>
      </w:r>
      <w:r w:rsidR="00312A37">
        <w:t>exploitables</w:t>
      </w:r>
      <w:r w:rsidR="00753182">
        <w:t xml:space="preserve"> depuis l’interface. En voici la liste exhaustive (tout ce qui est écrit en </w:t>
      </w:r>
      <w:r w:rsidR="00753182" w:rsidRPr="008C371F">
        <w:rPr>
          <w:b/>
          <w:i/>
        </w:rPr>
        <w:t>gras italique</w:t>
      </w:r>
      <w:r w:rsidR="00753182">
        <w:t xml:space="preserve"> est une proposition et </w:t>
      </w:r>
      <w:r w:rsidR="00753182" w:rsidRPr="00FA6851">
        <w:rPr>
          <w:b/>
        </w:rPr>
        <w:t>doit être validé par Nathalie et Claude</w:t>
      </w:r>
      <w:r w:rsidR="00753182">
        <w:t>) :</w:t>
      </w:r>
    </w:p>
    <w:p w14:paraId="5D77A703" w14:textId="77777777" w:rsidR="00FA6851" w:rsidRDefault="00FA6851" w:rsidP="00FA7AC4">
      <w:pPr>
        <w:jc w:val="both"/>
      </w:pPr>
    </w:p>
    <w:p w14:paraId="524F17FF" w14:textId="77777777" w:rsidR="00502CC6" w:rsidRDefault="007E7F8B" w:rsidP="00FA7AC4">
      <w:pPr>
        <w:pStyle w:val="Paragraphedeliste"/>
        <w:numPr>
          <w:ilvl w:val="0"/>
          <w:numId w:val="1"/>
        </w:numPr>
        <w:jc w:val="both"/>
      </w:pPr>
      <w:r w:rsidRPr="008C371F">
        <w:rPr>
          <w:b/>
          <w:i/>
        </w:rPr>
        <w:t>Acuité visuelle</w:t>
      </w:r>
      <w:r w:rsidR="00502CC6">
        <w:rPr>
          <w:b/>
          <w:i/>
        </w:rPr>
        <w:t xml:space="preserve"> </w:t>
      </w:r>
      <w:r w:rsidR="00502CC6">
        <w:rPr>
          <w:b/>
        </w:rPr>
        <w:t xml:space="preserve">= </w:t>
      </w:r>
      <w:r w:rsidR="00502CC6" w:rsidRPr="00FA6851">
        <w:t xml:space="preserve">l’acuité </w:t>
      </w:r>
      <w:r w:rsidR="00502CC6">
        <w:t xml:space="preserve">visuelle </w:t>
      </w:r>
      <w:r w:rsidR="00340234">
        <w:t>du sujet</w:t>
      </w:r>
      <w:ins w:id="1" w:author="guillaume oguiwan" w:date="2015-05-21T19:45:00Z">
        <w:r w:rsidR="0055423E">
          <w:t> : 0.1, O.2</w:t>
        </w:r>
        <w:proofErr w:type="gramStart"/>
        <w:r w:rsidR="0055423E">
          <w:t>,0.3.0.4</w:t>
        </w:r>
        <w:proofErr w:type="gramEnd"/>
        <w:r w:rsidR="0055423E">
          <w:t>, 0.5, 0.63,0.8 , 1/10, 1.3/10,</w:t>
        </w:r>
      </w:ins>
      <w:ins w:id="2" w:author="guillaume oguiwan" w:date="2015-05-21T19:48:00Z">
        <w:r w:rsidR="0055423E">
          <w:t xml:space="preserve"> 1.6/10, 2/10, 2.5/10, 3.2/10, 4/10</w:t>
        </w:r>
      </w:ins>
    </w:p>
    <w:p w14:paraId="3F587FC8" w14:textId="77777777" w:rsidR="00340234" w:rsidRDefault="00340234" w:rsidP="00FA6851">
      <w:pPr>
        <w:pStyle w:val="Paragraphedeliste"/>
        <w:jc w:val="both"/>
      </w:pPr>
      <w:r>
        <w:t>Représenté</w:t>
      </w:r>
      <w:r w:rsidR="00FA6851">
        <w:t>e</w:t>
      </w:r>
      <w:r>
        <w:t xml:space="preserve"> par une liste déroulante.</w:t>
      </w:r>
    </w:p>
    <w:p w14:paraId="412AF5F2" w14:textId="77777777" w:rsidR="00340234" w:rsidRPr="00FA6851" w:rsidRDefault="00340234" w:rsidP="00FA6851">
      <w:pPr>
        <w:pStyle w:val="Paragraphedeliste"/>
        <w:rPr>
          <w:u w:val="single"/>
        </w:rPr>
      </w:pPr>
      <w:r w:rsidRPr="00FA6851">
        <w:rPr>
          <w:b/>
          <w:u w:val="single"/>
        </w:rPr>
        <w:t>Les valeurs sont à fournir par N&amp;C</w:t>
      </w:r>
      <w:r w:rsidRPr="00FA6851">
        <w:rPr>
          <w:u w:val="single"/>
        </w:rPr>
        <w:t>.</w:t>
      </w:r>
    </w:p>
    <w:p w14:paraId="282A1A09" w14:textId="77777777" w:rsidR="00521121" w:rsidRPr="00797211" w:rsidRDefault="00521121" w:rsidP="00FA6851">
      <w:pPr>
        <w:pStyle w:val="Paragraphedeliste"/>
        <w:numPr>
          <w:ilvl w:val="0"/>
          <w:numId w:val="1"/>
        </w:numPr>
        <w:rPr>
          <w:b/>
          <w:i/>
        </w:rPr>
      </w:pPr>
      <w:r w:rsidRPr="00FA6851">
        <w:rPr>
          <w:b/>
          <w:i/>
        </w:rPr>
        <w:t>Distance</w:t>
      </w:r>
      <w:r>
        <w:t xml:space="preserve"> = la distance à laquelle la photo a été prise</w:t>
      </w:r>
      <w:r w:rsidR="00312A37">
        <w:t xml:space="preserve">. </w:t>
      </w:r>
      <w:ins w:id="3" w:author="Nathalie Bujosa - Garbolino" w:date="2015-05-21T19:33:00Z">
        <w:r w:rsidR="00797211" w:rsidRPr="00797211">
          <w:rPr>
            <w:b/>
            <w:color w:val="FF0000"/>
            <w:rPrChange w:id="4" w:author="Nathalie Bujosa - Garbolino" w:date="2015-05-21T19:34:00Z">
              <w:rPr/>
            </w:rPrChange>
          </w:rPr>
          <w:t>A 4m, 2.5 m, 40 cm et 10 cm</w:t>
        </w:r>
      </w:ins>
    </w:p>
    <w:p w14:paraId="72358BEE" w14:textId="77777777" w:rsidR="00340234" w:rsidRDefault="00340234" w:rsidP="00FA6851">
      <w:pPr>
        <w:pStyle w:val="Paragraphedeliste"/>
        <w:jc w:val="both"/>
      </w:pPr>
      <w:r>
        <w:t>Représenté par une liste déroulante.</w:t>
      </w:r>
    </w:p>
    <w:p w14:paraId="0B46204D" w14:textId="77777777" w:rsidR="00340234" w:rsidRPr="00FA6851" w:rsidRDefault="00340234" w:rsidP="00FA6851">
      <w:pPr>
        <w:pStyle w:val="Paragraphedeliste"/>
        <w:rPr>
          <w:b/>
          <w:i/>
          <w:u w:val="single"/>
        </w:rPr>
      </w:pPr>
      <w:r w:rsidRPr="00FA6851">
        <w:rPr>
          <w:b/>
          <w:u w:val="single"/>
        </w:rPr>
        <w:t>Les valeurs sont à fournir par N&amp;C.</w:t>
      </w:r>
    </w:p>
    <w:p w14:paraId="1C51E0BF" w14:textId="77777777" w:rsidR="00502CC6" w:rsidRDefault="00797211" w:rsidP="008C371F">
      <w:pPr>
        <w:pStyle w:val="Paragraphedeliste"/>
        <w:numPr>
          <w:ilvl w:val="0"/>
          <w:numId w:val="1"/>
        </w:numPr>
        <w:jc w:val="both"/>
      </w:pPr>
      <w:ins w:id="5" w:author="Nathalie Bujosa - Garbolino" w:date="2015-05-21T19:34:00Z">
        <w:r w:rsidRPr="00797211">
          <w:rPr>
            <w:b/>
            <w:i/>
            <w:color w:val="FF0000"/>
            <w:rPrChange w:id="6" w:author="Nathalie Bujosa - Garbolino" w:date="2015-05-21T19:34:00Z">
              <w:rPr>
                <w:b/>
                <w:i/>
              </w:rPr>
            </w:rPrChange>
          </w:rPr>
          <w:t>Champ visuel</w:t>
        </w:r>
      </w:ins>
      <w:del w:id="7" w:author="Nathalie Bujosa - Garbolino" w:date="2015-05-21T19:33:00Z">
        <w:r w:rsidR="00836B86" w:rsidRPr="00797211" w:rsidDel="00797211">
          <w:rPr>
            <w:b/>
            <w:i/>
            <w:color w:val="FF0000"/>
            <w:rPrChange w:id="8" w:author="Nathalie Bujosa - Garbolino" w:date="2015-05-21T19:34:00Z">
              <w:rPr>
                <w:b/>
                <w:i/>
              </w:rPr>
            </w:rPrChange>
          </w:rPr>
          <w:delText>Pathologie</w:delText>
        </w:r>
        <w:r w:rsidR="008C371F" w:rsidRPr="00797211" w:rsidDel="00797211">
          <w:rPr>
            <w:b/>
            <w:color w:val="FF0000"/>
            <w:rPrChange w:id="9" w:author="Nathalie Bujosa - Garbolino" w:date="2015-05-21T19:34:00Z">
              <w:rPr>
                <w:b/>
              </w:rPr>
            </w:rPrChange>
          </w:rPr>
          <w:delText xml:space="preserve"> (nom proposé, peut être changé</w:delText>
        </w:r>
      </w:del>
      <w:r w:rsidR="008C371F" w:rsidRPr="00797211">
        <w:rPr>
          <w:b/>
          <w:color w:val="FF0000"/>
          <w:rPrChange w:id="10" w:author="Nathalie Bujosa - Garbolino" w:date="2015-05-21T19:34:00Z">
            <w:rPr/>
          </w:rPrChange>
        </w:rPr>
        <w:t>)</w:t>
      </w:r>
      <w:r w:rsidR="00502CC6" w:rsidRPr="00797211">
        <w:rPr>
          <w:color w:val="FF0000"/>
          <w:rPrChange w:id="11" w:author="Nathalie Bujosa - Garbolino" w:date="2015-05-21T19:34:00Z">
            <w:rPr/>
          </w:rPrChange>
        </w:rPr>
        <w:t> </w:t>
      </w:r>
      <w:r w:rsidR="00340234">
        <w:t>= une éventuelle pathologie affectant le champs de vision</w:t>
      </w:r>
    </w:p>
    <w:p w14:paraId="0C27D0C3" w14:textId="77777777" w:rsidR="00502CC6" w:rsidRDefault="00502CC6" w:rsidP="00FA6851">
      <w:pPr>
        <w:pStyle w:val="Paragraphedeliste"/>
        <w:jc w:val="both"/>
      </w:pPr>
      <w:r>
        <w:t>Représentée par</w:t>
      </w:r>
      <w:r w:rsidR="00340234">
        <w:t xml:space="preserve"> </w:t>
      </w:r>
      <w:ins w:id="12" w:author="guillaume oguiwan" w:date="2015-05-21T19:43:00Z">
        <w:r w:rsidR="0055423E">
          <w:t>5</w:t>
        </w:r>
      </w:ins>
      <w:del w:id="13" w:author="guillaume oguiwan" w:date="2015-05-21T19:43:00Z">
        <w:r w:rsidR="007E7F8B" w:rsidDel="0055423E">
          <w:delText>3</w:delText>
        </w:r>
      </w:del>
      <w:r w:rsidR="007E7F8B">
        <w:t xml:space="preserve"> case</w:t>
      </w:r>
      <w:r w:rsidR="00340234">
        <w:t>s</w:t>
      </w:r>
      <w:r w:rsidR="007E7F8B">
        <w:t xml:space="preserve"> à cocher</w:t>
      </w:r>
      <w:r>
        <w:t xml:space="preserve"> </w:t>
      </w:r>
      <w:r w:rsidR="00340234">
        <w:t xml:space="preserve">mutuellement </w:t>
      </w:r>
      <w:r>
        <w:t>exclusive</w:t>
      </w:r>
      <w:r w:rsidR="00340234">
        <w:t>s</w:t>
      </w:r>
      <w:r>
        <w:t xml:space="preserve"> (on ne pourra sélectionner </w:t>
      </w:r>
      <w:r w:rsidR="00340234">
        <w:t xml:space="preserve">que l’une </w:t>
      </w:r>
      <w:r>
        <w:t>des trois propositions).</w:t>
      </w:r>
    </w:p>
    <w:p w14:paraId="6E80865A" w14:textId="77777777" w:rsidR="00797211" w:rsidRPr="00797211" w:rsidRDefault="00502CC6" w:rsidP="00FA6851">
      <w:pPr>
        <w:pStyle w:val="Paragraphedeliste"/>
        <w:jc w:val="both"/>
        <w:rPr>
          <w:ins w:id="14" w:author="Nathalie Bujosa - Garbolino" w:date="2015-05-21T19:35:00Z"/>
          <w:b/>
          <w:color w:val="FF0000"/>
          <w:rPrChange w:id="15" w:author="Nathalie Bujosa - Garbolino" w:date="2015-05-21T19:36:00Z">
            <w:rPr>
              <w:ins w:id="16" w:author="Nathalie Bujosa - Garbolino" w:date="2015-05-21T19:35:00Z"/>
              <w:b/>
            </w:rPr>
          </w:rPrChange>
        </w:rPr>
      </w:pPr>
      <w:r>
        <w:t>Les valeurs seront</w:t>
      </w:r>
      <w:ins w:id="17" w:author="Nathalie Bujosa - Garbolino" w:date="2015-05-21T19:34:00Z">
        <w:r w:rsidR="00797211">
          <w:t xml:space="preserve"> » </w:t>
        </w:r>
        <w:r w:rsidR="00797211" w:rsidRPr="00797211">
          <w:rPr>
            <w:b/>
            <w:color w:val="FF0000"/>
            <w:rPrChange w:id="18" w:author="Nathalie Bujosa - Garbolino" w:date="2015-05-21T19:35:00Z">
              <w:rPr/>
            </w:rPrChange>
          </w:rPr>
          <w:t>Normal</w:t>
        </w:r>
      </w:ins>
      <w:r>
        <w:t xml:space="preserve"> </w:t>
      </w:r>
      <w:ins w:id="19" w:author="Nathalie Bujosa - Garbolino" w:date="2015-05-21T19:34:00Z">
        <w:r w:rsidR="00797211">
          <w:t>« </w:t>
        </w:r>
      </w:ins>
      <w:r>
        <w:t>« </w:t>
      </w:r>
      <w:del w:id="20" w:author="Nathalie Bujosa - Garbolino" w:date="2015-05-21T19:34:00Z">
        <w:r w:rsidR="00FA7AC4" w:rsidRPr="008C371F" w:rsidDel="00797211">
          <w:rPr>
            <w:b/>
            <w:i/>
          </w:rPr>
          <w:delText>Aucun</w:delText>
        </w:r>
        <w:r w:rsidR="008C371F" w:rsidRPr="008C371F" w:rsidDel="00797211">
          <w:rPr>
            <w:b/>
            <w:i/>
          </w:rPr>
          <w:delText>e</w:delText>
        </w:r>
        <w:r w:rsidDel="00797211">
          <w:rPr>
            <w:b/>
            <w:i/>
          </w:rPr>
          <w:delText> »</w:delText>
        </w:r>
        <w:r w:rsidR="00FA7AC4" w:rsidDel="00797211">
          <w:rPr>
            <w:b/>
          </w:rPr>
          <w:delText>,</w:delText>
        </w:r>
      </w:del>
      <w:r w:rsidR="00FA7AC4">
        <w:rPr>
          <w:b/>
        </w:rPr>
        <w:t xml:space="preserve"> </w:t>
      </w:r>
      <w:r>
        <w:rPr>
          <w:b/>
        </w:rPr>
        <w:t>« </w:t>
      </w:r>
      <w:r w:rsidR="00FA7AC4" w:rsidRPr="008C371F">
        <w:rPr>
          <w:b/>
          <w:i/>
        </w:rPr>
        <w:t>Scotome</w:t>
      </w:r>
      <w:r>
        <w:rPr>
          <w:b/>
          <w:i/>
        </w:rPr>
        <w:t> »</w:t>
      </w:r>
      <w:r w:rsidR="00FA7AC4">
        <w:rPr>
          <w:b/>
        </w:rPr>
        <w:t xml:space="preserve"> </w:t>
      </w:r>
      <w:r w:rsidR="00FA7AC4">
        <w:t xml:space="preserve">et </w:t>
      </w:r>
      <w:r>
        <w:t>« </w:t>
      </w:r>
      <w:r w:rsidR="00FA7AC4" w:rsidRPr="008C371F">
        <w:rPr>
          <w:b/>
          <w:i/>
        </w:rPr>
        <w:t>Vision</w:t>
      </w:r>
      <w:r w:rsidR="00FA7AC4">
        <w:rPr>
          <w:b/>
        </w:rPr>
        <w:t xml:space="preserve"> </w:t>
      </w:r>
      <w:r w:rsidR="00FA7AC4" w:rsidRPr="008C371F">
        <w:rPr>
          <w:b/>
          <w:i/>
        </w:rPr>
        <w:t>tubulaire</w:t>
      </w:r>
      <w:r>
        <w:rPr>
          <w:b/>
          <w:i/>
        </w:rPr>
        <w:t> »</w:t>
      </w:r>
      <w:ins w:id="21" w:author="Nathalie Bujosa - Garbolino" w:date="2015-05-21T19:35:00Z">
        <w:r w:rsidR="00797211">
          <w:rPr>
            <w:b/>
          </w:rPr>
          <w:t xml:space="preserve">, </w:t>
        </w:r>
        <w:r w:rsidR="00797211" w:rsidRPr="00797211">
          <w:rPr>
            <w:b/>
            <w:color w:val="FF0000"/>
            <w:rPrChange w:id="22" w:author="Nathalie Bujosa - Garbolino" w:date="2015-05-21T19:36:00Z">
              <w:rPr>
                <w:b/>
              </w:rPr>
            </w:rPrChange>
          </w:rPr>
          <w:t>«  vision parcellaire », « hémianopsie </w:t>
        </w:r>
        <w:proofErr w:type="gramStart"/>
        <w:r w:rsidR="00797211" w:rsidRPr="00797211">
          <w:rPr>
            <w:b/>
            <w:color w:val="FF0000"/>
            <w:rPrChange w:id="23" w:author="Nathalie Bujosa - Garbolino" w:date="2015-05-21T19:36:00Z">
              <w:rPr>
                <w:b/>
              </w:rPr>
            </w:rPrChange>
          </w:rPr>
          <w:t>» .</w:t>
        </w:r>
        <w:proofErr w:type="gramEnd"/>
      </w:ins>
    </w:p>
    <w:p w14:paraId="53AF2FC4" w14:textId="77777777" w:rsidR="00502CC6" w:rsidRDefault="00FA7AC4" w:rsidP="00FA6851">
      <w:pPr>
        <w:pStyle w:val="Paragraphedeliste"/>
        <w:jc w:val="both"/>
        <w:rPr>
          <w:b/>
        </w:rPr>
      </w:pPr>
      <w:del w:id="24" w:author="Nathalie Bujosa - Garbolino" w:date="2015-05-21T19:35:00Z">
        <w:r w:rsidDel="00797211">
          <w:rPr>
            <w:b/>
          </w:rPr>
          <w:delText>.</w:delText>
        </w:r>
      </w:del>
      <w:r w:rsidR="00502CC6">
        <w:rPr>
          <w:b/>
        </w:rPr>
        <w:t xml:space="preserve"> </w:t>
      </w:r>
      <w:r w:rsidR="00340234">
        <w:rPr>
          <w:b/>
        </w:rPr>
        <w:t>« </w:t>
      </w:r>
      <w:ins w:id="25" w:author="Nathalie Bujosa - Garbolino" w:date="2015-05-21T19:35:00Z">
        <w:r w:rsidR="00797211">
          <w:rPr>
            <w:b/>
          </w:rPr>
          <w:t>Normal</w:t>
        </w:r>
      </w:ins>
      <w:del w:id="26" w:author="Nathalie Bujosa - Garbolino" w:date="2015-05-21T19:35:00Z">
        <w:r w:rsidR="00340234" w:rsidRPr="00502CC6" w:rsidDel="00797211">
          <w:delText>Aucune</w:delText>
        </w:r>
      </w:del>
      <w:r w:rsidR="00340234">
        <w:t> » sera</w:t>
      </w:r>
      <w:r w:rsidR="00502CC6">
        <w:t xml:space="preserve"> la valeur par défaut.</w:t>
      </w:r>
    </w:p>
    <w:p w14:paraId="02C862D3" w14:textId="77777777" w:rsidR="00502CC6" w:rsidRDefault="00502CC6" w:rsidP="00FA6851">
      <w:pPr>
        <w:pStyle w:val="Paragraphedeliste"/>
        <w:jc w:val="both"/>
      </w:pPr>
      <w:r>
        <w:t>Lorsque « Scotome » sera sélectionné,</w:t>
      </w:r>
      <w:r w:rsidR="00340234">
        <w:t xml:space="preserve"> il sera possible</w:t>
      </w:r>
      <w:r>
        <w:t xml:space="preserve"> </w:t>
      </w:r>
      <w:r w:rsidR="00340234">
        <w:t xml:space="preserve">de modifier une valeur pour un intervalle </w:t>
      </w:r>
      <w:r>
        <w:t>allant de 0 à 100% (</w:t>
      </w:r>
      <w:r w:rsidRPr="00FA6851">
        <w:rPr>
          <w:b/>
        </w:rPr>
        <w:t>valeur par défaut 0%</w:t>
      </w:r>
      <w:r>
        <w:t>).</w:t>
      </w:r>
      <w:r w:rsidR="00340234">
        <w:t xml:space="preserve"> 0% correspondant à « pas de scotome ». 100% correspondant à scotome sur tout le champ de vision.</w:t>
      </w:r>
    </w:p>
    <w:p w14:paraId="5C83EC5A" w14:textId="77777777" w:rsidR="00502CC6" w:rsidRPr="00FA6851" w:rsidRDefault="00502CC6" w:rsidP="00FA6851">
      <w:pPr>
        <w:pStyle w:val="Paragraphedeliste"/>
        <w:jc w:val="both"/>
      </w:pPr>
      <w:r>
        <w:t xml:space="preserve">Lorsque « Vision tubulaire » sera </w:t>
      </w:r>
      <w:r w:rsidR="00340234">
        <w:t>sélectionnée</w:t>
      </w:r>
      <w:r>
        <w:t xml:space="preserve">, </w:t>
      </w:r>
      <w:r w:rsidR="00340234">
        <w:t>il sera possible de modifier une valeur pour un intervalle allant de 0 à 100%</w:t>
      </w:r>
      <w:r>
        <w:t xml:space="preserve"> (</w:t>
      </w:r>
      <w:r w:rsidRPr="00FA6851">
        <w:rPr>
          <w:b/>
        </w:rPr>
        <w:t>valeur par défaut 100%</w:t>
      </w:r>
      <w:r>
        <w:t>).</w:t>
      </w:r>
      <w:r w:rsidR="00340234">
        <w:t xml:space="preserve"> 100% correspondant à « champs de vision complet » et 0% à plus de vision résiduelle.</w:t>
      </w:r>
    </w:p>
    <w:p w14:paraId="4C0F1F46" w14:textId="77777777" w:rsidR="00340234" w:rsidRDefault="008C371F" w:rsidP="00FA7AC4">
      <w:pPr>
        <w:pStyle w:val="Paragraphedeliste"/>
        <w:numPr>
          <w:ilvl w:val="0"/>
          <w:numId w:val="1"/>
        </w:numPr>
        <w:jc w:val="both"/>
      </w:pPr>
      <w:r>
        <w:rPr>
          <w:b/>
          <w:i/>
        </w:rPr>
        <w:t xml:space="preserve">Contraste </w:t>
      </w:r>
      <w:r w:rsidR="00340234">
        <w:t>= le contraste appliqué sur l’image</w:t>
      </w:r>
    </w:p>
    <w:p w14:paraId="7B2FA475" w14:textId="77777777" w:rsidR="00340234" w:rsidRDefault="00340234" w:rsidP="00FA6851">
      <w:pPr>
        <w:pStyle w:val="Paragraphedeliste"/>
        <w:jc w:val="both"/>
      </w:pPr>
      <w:r>
        <w:t xml:space="preserve">Représenté par un </w:t>
      </w:r>
      <w:proofErr w:type="spellStart"/>
      <w:r>
        <w:t>slider</w:t>
      </w:r>
      <w:proofErr w:type="spellEnd"/>
      <w:r>
        <w:t>.</w:t>
      </w:r>
    </w:p>
    <w:p w14:paraId="6DC50926" w14:textId="77777777" w:rsidR="008C371F" w:rsidRPr="00797211" w:rsidRDefault="00340234" w:rsidP="00FA6851">
      <w:pPr>
        <w:pStyle w:val="Paragraphedeliste"/>
        <w:jc w:val="both"/>
        <w:rPr>
          <w:b/>
          <w:i/>
          <w:rPrChange w:id="27" w:author="Nathalie Bujosa - Garbolino" w:date="2015-05-21T19:36:00Z">
            <w:rPr/>
          </w:rPrChange>
        </w:rPr>
      </w:pPr>
      <w:r>
        <w:lastRenderedPageBreak/>
        <w:t xml:space="preserve">Valeurs comprises entre 0 et 100, </w:t>
      </w:r>
      <w:proofErr w:type="gramStart"/>
      <w:r w:rsidRPr="00FA6851">
        <w:rPr>
          <w:b/>
        </w:rPr>
        <w:t>valeur</w:t>
      </w:r>
      <w:proofErr w:type="gramEnd"/>
      <w:r w:rsidRPr="00FA6851">
        <w:rPr>
          <w:b/>
        </w:rPr>
        <w:t xml:space="preserve"> par </w:t>
      </w:r>
      <w:r w:rsidRPr="00797211">
        <w:rPr>
          <w:b/>
          <w:color w:val="FF0000"/>
          <w:rPrChange w:id="28" w:author="Nathalie Bujosa - Garbolino" w:date="2015-05-21T19:36:00Z">
            <w:rPr>
              <w:b/>
            </w:rPr>
          </w:rPrChange>
        </w:rPr>
        <w:t xml:space="preserve">défaut </w:t>
      </w:r>
      <w:ins w:id="29" w:author="Nathalie Bujosa - Garbolino" w:date="2015-05-21T19:36:00Z">
        <w:r w:rsidR="00797211" w:rsidRPr="00797211">
          <w:rPr>
            <w:b/>
            <w:color w:val="FF0000"/>
            <w:rPrChange w:id="30" w:author="Nathalie Bujosa - Garbolino" w:date="2015-05-21T19:36:00Z">
              <w:rPr>
                <w:b/>
              </w:rPr>
            </w:rPrChange>
          </w:rPr>
          <w:t>100</w:t>
        </w:r>
      </w:ins>
      <w:del w:id="31" w:author="Nathalie Bujosa - Garbolino" w:date="2015-05-21T19:36:00Z">
        <w:r w:rsidRPr="00797211" w:rsidDel="00797211">
          <w:rPr>
            <w:b/>
            <w:i/>
            <w:rPrChange w:id="32" w:author="Nathalie Bujosa - Garbolino" w:date="2015-05-21T19:36:00Z">
              <w:rPr>
                <w:b/>
              </w:rPr>
            </w:rPrChange>
          </w:rPr>
          <w:delText>50.</w:delText>
        </w:r>
      </w:del>
    </w:p>
    <w:p w14:paraId="3AFCDF55" w14:textId="77777777" w:rsidR="00340234" w:rsidRPr="00797211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  <w:rPrChange w:id="33" w:author="Nathalie Bujosa - Garbolino" w:date="2015-05-21T19:37:00Z">
            <w:rPr/>
          </w:rPrChange>
        </w:rPr>
      </w:pPr>
      <w:r w:rsidRPr="009B15AC">
        <w:rPr>
          <w:b/>
          <w:i/>
        </w:rPr>
        <w:t xml:space="preserve">Luminosité </w:t>
      </w:r>
      <w:r w:rsidR="00340234">
        <w:t>= la luminosité appliquée sur l’image.</w:t>
      </w:r>
      <w:ins w:id="34" w:author="Nathalie Bujosa - Garbolino" w:date="2015-05-21T19:36:00Z">
        <w:r w:rsidR="00797211">
          <w:t xml:space="preserve"> </w:t>
        </w:r>
        <w:r w:rsidR="00797211" w:rsidRPr="00797211">
          <w:rPr>
            <w:color w:val="FF0000"/>
            <w:rPrChange w:id="35" w:author="Nathalie Bujosa - Garbolino" w:date="2015-05-21T19:37:00Z">
              <w:rPr/>
            </w:rPrChange>
          </w:rPr>
          <w:t>Mesurée au luxmètre</w:t>
        </w:r>
      </w:ins>
    </w:p>
    <w:p w14:paraId="12108258" w14:textId="77777777" w:rsidR="00340234" w:rsidRDefault="00340234" w:rsidP="00FA6851">
      <w:pPr>
        <w:pStyle w:val="Paragraphedeliste"/>
        <w:jc w:val="both"/>
      </w:pPr>
      <w:r>
        <w:t xml:space="preserve">Représentée par un </w:t>
      </w:r>
      <w:proofErr w:type="spellStart"/>
      <w:r>
        <w:t>slider</w:t>
      </w:r>
      <w:proofErr w:type="spellEnd"/>
      <w:r>
        <w:t>.</w:t>
      </w:r>
    </w:p>
    <w:p w14:paraId="1E6521DE" w14:textId="77777777" w:rsidR="009B15AC" w:rsidRDefault="00340234" w:rsidP="00FA6851">
      <w:pPr>
        <w:pStyle w:val="Paragraphedeliste"/>
        <w:jc w:val="both"/>
      </w:pPr>
      <w:r>
        <w:t xml:space="preserve">Valeurs comprises entre 0 et 100, </w:t>
      </w:r>
      <w:proofErr w:type="gramStart"/>
      <w:r w:rsidRPr="00FA6851">
        <w:rPr>
          <w:b/>
        </w:rPr>
        <w:t>valeur</w:t>
      </w:r>
      <w:proofErr w:type="gramEnd"/>
      <w:r w:rsidRPr="00FA6851">
        <w:rPr>
          <w:b/>
        </w:rPr>
        <w:t xml:space="preserve"> par défaut 50</w:t>
      </w:r>
      <w:r>
        <w:t>.</w:t>
      </w:r>
    </w:p>
    <w:p w14:paraId="28D10875" w14:textId="77777777" w:rsidR="009B15AC" w:rsidRPr="00797211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  <w:rPrChange w:id="36" w:author="Nathalie Bujosa - Garbolino" w:date="2015-05-21T19:37:00Z">
            <w:rPr/>
          </w:rPrChange>
        </w:rPr>
      </w:pPr>
      <w:r>
        <w:rPr>
          <w:b/>
          <w:i/>
        </w:rPr>
        <w:t xml:space="preserve">Altérations </w:t>
      </w:r>
      <w:r w:rsidRPr="00797211">
        <w:rPr>
          <w:b/>
          <w:i/>
          <w:color w:val="FF0000"/>
          <w:rPrChange w:id="37" w:author="Nathalie Bujosa - Garbolino" w:date="2015-05-21T19:37:00Z">
            <w:rPr>
              <w:b/>
              <w:i/>
            </w:rPr>
          </w:rPrChange>
        </w:rPr>
        <w:t>chromatiques</w:t>
      </w:r>
      <w:ins w:id="38" w:author="Nathalie Bujosa - Garbolino" w:date="2015-05-21T19:37:00Z">
        <w:r w:rsidR="00797211" w:rsidRPr="00797211">
          <w:rPr>
            <w:b/>
            <w:i/>
            <w:color w:val="FF0000"/>
            <w:rPrChange w:id="39" w:author="Nathalie Bujosa - Garbolino" w:date="2015-05-21T19:37:00Z">
              <w:rPr>
                <w:b/>
                <w:i/>
              </w:rPr>
            </w:rPrChange>
          </w:rPr>
          <w:t xml:space="preserve"> </w:t>
        </w:r>
        <w:proofErr w:type="gramStart"/>
        <w:r w:rsidR="00797211" w:rsidRPr="00797211">
          <w:rPr>
            <w:b/>
            <w:i/>
            <w:color w:val="FF0000"/>
            <w:rPrChange w:id="40" w:author="Nathalie Bujosa - Garbolino" w:date="2015-05-21T19:37:00Z">
              <w:rPr>
                <w:b/>
                <w:i/>
              </w:rPr>
            </w:rPrChange>
          </w:rPr>
          <w:t>( à</w:t>
        </w:r>
        <w:proofErr w:type="gramEnd"/>
        <w:r w:rsidR="00797211" w:rsidRPr="00797211">
          <w:rPr>
            <w:b/>
            <w:i/>
            <w:color w:val="FF0000"/>
            <w:rPrChange w:id="41" w:author="Nathalie Bujosa - Garbolino" w:date="2015-05-21T19:37:00Z">
              <w:rPr>
                <w:b/>
                <w:i/>
              </w:rPr>
            </w:rPrChange>
          </w:rPr>
          <w:t xml:space="preserve"> préciser </w:t>
        </w:r>
        <w:proofErr w:type="spellStart"/>
        <w:r w:rsidR="00797211" w:rsidRPr="00797211">
          <w:rPr>
            <w:b/>
            <w:i/>
            <w:color w:val="FF0000"/>
            <w:rPrChange w:id="42" w:author="Nathalie Bujosa - Garbolino" w:date="2015-05-21T19:37:00Z">
              <w:rPr>
                <w:b/>
                <w:i/>
              </w:rPr>
            </w:rPrChange>
          </w:rPr>
          <w:t>ulterieurement</w:t>
        </w:r>
        <w:proofErr w:type="spellEnd"/>
        <w:r w:rsidR="00797211" w:rsidRPr="00797211">
          <w:rPr>
            <w:b/>
            <w:i/>
            <w:color w:val="FF0000"/>
            <w:rPrChange w:id="43" w:author="Nathalie Bujosa - Garbolino" w:date="2015-05-21T19:37:00Z">
              <w:rPr>
                <w:b/>
                <w:i/>
              </w:rPr>
            </w:rPrChange>
          </w:rPr>
          <w:t xml:space="preserve"> on y travaille avec un </w:t>
        </w:r>
        <w:proofErr w:type="spellStart"/>
        <w:r w:rsidR="00797211" w:rsidRPr="00797211">
          <w:rPr>
            <w:b/>
            <w:i/>
            <w:color w:val="FF0000"/>
            <w:rPrChange w:id="44" w:author="Nathalie Bujosa - Garbolino" w:date="2015-05-21T19:37:00Z">
              <w:rPr>
                <w:b/>
                <w:i/>
              </w:rPr>
            </w:rPrChange>
          </w:rPr>
          <w:t>oph</w:t>
        </w:r>
        <w:proofErr w:type="spellEnd"/>
        <w:r w:rsidR="00797211" w:rsidRPr="00797211">
          <w:rPr>
            <w:b/>
            <w:i/>
            <w:color w:val="FF0000"/>
            <w:rPrChange w:id="45" w:author="Nathalie Bujosa - Garbolino" w:date="2015-05-21T19:37:00Z">
              <w:rPr>
                <w:b/>
                <w:i/>
              </w:rPr>
            </w:rPrChange>
          </w:rPr>
          <w:t xml:space="preserve"> et un opticien)</w:t>
        </w:r>
      </w:ins>
    </w:p>
    <w:p w14:paraId="763E3CEE" w14:textId="77777777" w:rsidR="00924B70" w:rsidRDefault="00924B70" w:rsidP="00FA6851">
      <w:pPr>
        <w:ind w:left="708"/>
        <w:jc w:val="both"/>
      </w:pPr>
      <w:r>
        <w:t>Pour le moment ce dernier paramètre est très exploratoire. L’idée est de pouvoir supprimer une couleur, voir même de remplacer une couleur par une autre.</w:t>
      </w:r>
    </w:p>
    <w:sectPr w:rsidR="00924B7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AF06C" w14:textId="77777777" w:rsidR="007023CE" w:rsidRDefault="007023CE">
      <w:pPr>
        <w:spacing w:after="0" w:line="240" w:lineRule="auto"/>
      </w:pPr>
      <w:r>
        <w:separator/>
      </w:r>
    </w:p>
  </w:endnote>
  <w:endnote w:type="continuationSeparator" w:id="0">
    <w:p w14:paraId="566DC84B" w14:textId="77777777" w:rsidR="007023CE" w:rsidRDefault="0070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45ACA" w14:textId="77777777" w:rsidR="007023CE" w:rsidRDefault="007023C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7A83AE4" w14:textId="77777777" w:rsidR="007023CE" w:rsidRDefault="0070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782F"/>
    <w:multiLevelType w:val="multilevel"/>
    <w:tmpl w:val="CE3E95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thalie Bujosa - Garbolino">
    <w15:presenceInfo w15:providerId="Windows Live" w15:userId="9f9568cbdb5e79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BC"/>
    <w:rsid w:val="001104FC"/>
    <w:rsid w:val="00170700"/>
    <w:rsid w:val="00312A37"/>
    <w:rsid w:val="00340234"/>
    <w:rsid w:val="004137BC"/>
    <w:rsid w:val="004F6EBB"/>
    <w:rsid w:val="00502CC6"/>
    <w:rsid w:val="00521121"/>
    <w:rsid w:val="0055423E"/>
    <w:rsid w:val="005958FA"/>
    <w:rsid w:val="007023CE"/>
    <w:rsid w:val="007523CF"/>
    <w:rsid w:val="00753182"/>
    <w:rsid w:val="00797211"/>
    <w:rsid w:val="007C2D11"/>
    <w:rsid w:val="007E7F8B"/>
    <w:rsid w:val="00836B86"/>
    <w:rsid w:val="00861C4E"/>
    <w:rsid w:val="00886596"/>
    <w:rsid w:val="008C371F"/>
    <w:rsid w:val="00924B70"/>
    <w:rsid w:val="009577E5"/>
    <w:rsid w:val="009B15AC"/>
    <w:rsid w:val="00C26CF3"/>
    <w:rsid w:val="00DD47F3"/>
    <w:rsid w:val="00E2726E"/>
    <w:rsid w:val="00FA18C0"/>
    <w:rsid w:val="00FA6851"/>
    <w:rsid w:val="00F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79C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Paragraphedeliste">
    <w:name w:val="List Paragraph"/>
    <w:basedOn w:val="Normal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18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Paragraphedeliste">
    <w:name w:val="List Paragraph"/>
    <w:basedOn w:val="Normal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2162</Characters>
  <Application>Microsoft Macintosh Word</Application>
  <DocSecurity>0</DocSecurity>
  <Lines>83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l.bled</dc:creator>
  <dc:description/>
  <cp:lastModifiedBy>guillaume oguiwan</cp:lastModifiedBy>
  <cp:revision>2</cp:revision>
  <cp:lastPrinted>2015-05-19T14:05:00Z</cp:lastPrinted>
  <dcterms:created xsi:type="dcterms:W3CDTF">2015-05-21T17:53:00Z</dcterms:created>
  <dcterms:modified xsi:type="dcterms:W3CDTF">2015-05-21T17:53:00Z</dcterms:modified>
</cp:coreProperties>
</file>